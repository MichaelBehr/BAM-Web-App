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Following are the functionalities that BAM should contain. This is a working document and should be continuously updated as per our needs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questions:</w:t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 a</w:t>
      </w:r>
      <w:r w:rsidDel="00000000" w:rsidR="00000000" w:rsidRPr="00000000">
        <w:rPr>
          <w:rtl w:val="0"/>
        </w:rPr>
        <w:t xml:space="preserve"> - professional employed in industry </w:t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 want to</w:t>
      </w:r>
      <w:r w:rsidDel="00000000" w:rsidR="00000000" w:rsidRPr="00000000">
        <w:rPr>
          <w:rtl w:val="0"/>
        </w:rPr>
        <w:t xml:space="preserve"> - effectively track and control my financials </w:t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So that I can</w:t>
      </w:r>
      <w:r w:rsidDel="00000000" w:rsidR="00000000" w:rsidRPr="00000000">
        <w:rPr>
          <w:rtl w:val="0"/>
        </w:rPr>
        <w:t xml:space="preserve"> - live efficiently and save effectively for the future 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REQUIREMENTS/SPECIFICATIONS</w:t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Authentication</w:t>
      </w:r>
    </w:p>
    <w:p w:rsidR="00000000" w:rsidDel="00000000" w:rsidP="00000000" w:rsidRDefault="00000000" w:rsidRPr="00000000" w14:paraId="0000000D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Sign up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Create new user with email and password,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Ensure password is off specific length + contains characters + letters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user to the database with unique ID</w:t>
      </w:r>
    </w:p>
    <w:p w:rsidR="00000000" w:rsidDel="00000000" w:rsidP="00000000" w:rsidRDefault="00000000" w:rsidRPr="00000000" w14:paraId="0000001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 in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Ask user for email + password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if credentials are valid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Possibility? -&gt; forgot password to, reset password link sent to user</w:t>
      </w:r>
      <w:ins w:author="Michael Behr" w:id="0" w:date="2020-01-16T00:03:35Z">
        <w:r w:rsidDel="00000000" w:rsidR="00000000" w:rsidRPr="00000000">
          <w:rPr>
            <w:rtl w:val="0"/>
          </w:rPr>
          <w:t xml:space="preserve"> to email that they signed up with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Salary + Money Details </w:t>
        <w:tab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post tax monthly take home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which currency they’d like to work in</w:t>
      </w:r>
      <w:ins w:author="Michael Behr" w:id="1" w:date="2020-01-16T00:37:31Z">
        <w:r w:rsidDel="00000000" w:rsidR="00000000" w:rsidRPr="00000000">
          <w:rPr>
            <w:rtl w:val="0"/>
          </w:rPr>
          <w:t xml:space="preserve"> -&gt; probably add what country on signup?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saving goals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amount of money in chequing and savings account</w:t>
      </w:r>
      <w:ins w:author="Michael Behr" w:id="2" w:date="2020-01-16T00:40:10Z">
        <w:r w:rsidDel="00000000" w:rsidR="00000000" w:rsidRPr="00000000">
          <w:rPr>
            <w:rtl w:val="0"/>
          </w:rPr>
          <w:t xml:space="preserve"> -&gt;this will be synced up with bank account right? But for now we will just have it as straight input (let me know if i’m wrong)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PrChange w:author="Michael Behr" w:id="4" w:date="2020-01-16T00:45:24Z">
            <w:rPr>
              <w:b w:val="1"/>
              <w:u w:val="single"/>
            </w:rPr>
          </w:rPrChange>
        </w:rPr>
      </w:pPr>
      <w:r w:rsidDel="00000000" w:rsidR="00000000" w:rsidRPr="00000000">
        <w:rPr>
          <w:b w:val="1"/>
          <w:u w:val="single"/>
          <w:rtl w:val="0"/>
        </w:rPr>
        <w:t xml:space="preserve">Monthly budget breakdown</w:t>
      </w:r>
      <w:ins w:author="Michael Behr" w:id="3" w:date="2020-01-16T00:45:24Z">
        <w:r w:rsidDel="00000000" w:rsidR="00000000" w:rsidRPr="00000000">
          <w:rPr>
            <w:b w:val="1"/>
            <w:u w:val="single"/>
            <w:rtl w:val="0"/>
          </w:rPr>
          <w:t xml:space="preserve"> I like this section overall.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User can specify how much they would like to spend on what, e.g. Rent, Phone, etc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user a list of options on expenses that are fairly constant, for example: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Rent/Mortgage, Phone/Internet, Utilities are all expenses that are mostly static throughout the month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user a list of things they’d like to budget for the month, for example: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Groceries, Restaurants + Cafes, Entertainment, Shopping etc.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the user the option of receiving an app generated budget breakdown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Alert user when they’re about to go over budget</w:t>
      </w:r>
      <w:ins w:author="Michael Behr" w:id="5" w:date="2020-01-16T00:45:38Z">
        <w:r w:rsidDel="00000000" w:rsidR="00000000" w:rsidRPr="00000000">
          <w:rPr>
            <w:rtl w:val="0"/>
          </w:rPr>
          <w:t xml:space="preserve"> -&gt; extend to maybe having multiple alerts at like 25%,50%,75% of budget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Budget Statistics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Users can visually see how much they have spent within in each category 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pie charts + bar charts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Adding Transactions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Users should be able to add transactions based on type - grocery, food, cinema etc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Transactions should then be automatically categorized into the budgeting subgroups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increase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DEVELOPER SIDE REQUIREMENTS</w:t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Authentication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When you add a new user, add the user to the database with a uniqueID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After you get email + password details, store this data into Firebase 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user logs in you check if user is in the system or not via checking the database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how to do the forgotten password thing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Input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Find a way to connect users with their data (linking through unique ID or email?)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Firestore vs Real time database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transaction has to include a fields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much money was transacted 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Which sub group it belongs to 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the transaction was done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Budgeting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Need to come up with guidelines of how to split up users’ money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up with types of budgeting templates? (for lack of a better term)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Constraints and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Side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When entering prelim. Information the user’s country will also set their currency. We will also have an option to set this individually afterwards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We will have default categories of budget spending including a catch-all category of Other. We will also give the user options to add more (ideally) in the future.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Password and username will have have specific character count minimums or limits and will require the user to put in special characters (will not include space)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Once logged in there should be an option to stay logged in?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Does not update unless connected to internet.. duh.</w:t>
      </w:r>
    </w:p>
    <w:p w:rsidR="00000000" w:rsidDel="00000000" w:rsidP="00000000" w:rsidRDefault="00000000" w:rsidRPr="00000000" w14:paraId="0000004A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Cloud Side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We have databases in the cloud. One is the bank and one is our application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Cloud database will simulate a bank account transaction list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Transactions will contain meta tags for sorting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Transactions will be available to the user as soon as they are updated in the cloud bank database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The bank account cloud based database is only here to simulate the bank/bank account. In reality for our application we would only have the application cloud database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